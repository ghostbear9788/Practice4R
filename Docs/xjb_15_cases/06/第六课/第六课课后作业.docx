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C2" w:rsidRDefault="001146A1">
      <w:pPr>
        <w:rPr>
          <w:rFonts w:hint="eastAsia"/>
          <w:b/>
        </w:rPr>
      </w:pPr>
      <w:r>
        <w:rPr>
          <w:rFonts w:hint="eastAsia"/>
          <w:b/>
        </w:rPr>
        <w:t>专项</w:t>
      </w:r>
      <w:r w:rsidRPr="001146A1">
        <w:rPr>
          <w:rFonts w:hint="eastAsia"/>
          <w:b/>
        </w:rPr>
        <w:t>研究：</w:t>
      </w:r>
      <w:r w:rsidRPr="001146A1">
        <w:rPr>
          <w:rFonts w:hint="eastAsia"/>
          <w:b/>
        </w:rPr>
        <w:t>活跃用户流失预测</w:t>
      </w:r>
    </w:p>
    <w:p w:rsidR="0061437F" w:rsidRDefault="0061437F">
      <w:pPr>
        <w:rPr>
          <w:rFonts w:hint="eastAsia"/>
        </w:rPr>
      </w:pPr>
    </w:p>
    <w:p w:rsidR="0061437F" w:rsidRPr="0061437F" w:rsidRDefault="0061437F">
      <w:pPr>
        <w:rPr>
          <w:rFonts w:hint="eastAsia"/>
        </w:rPr>
      </w:pPr>
      <w:r w:rsidRPr="0061437F">
        <w:rPr>
          <w:rFonts w:hint="eastAsia"/>
        </w:rPr>
        <w:t>数据介绍：影响活跃用户流失的普遍判断有：在线活跃、用户账号属性（性别、好友数、等级、积分等）和玩牌情况（玩牌局数、赢牌局数、输牌局数、最高牌型等）。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是否流失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性别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登录总次数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站内好友数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等级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积分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玩牌局数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赢牌局数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输牌局数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正常牌局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非正常牌局</w:t>
      </w:r>
    </w:p>
    <w:p w:rsidR="0061437F" w:rsidRDefault="0061437F" w:rsidP="006143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最高牌类型</w:t>
      </w:r>
    </w:p>
    <w:p w:rsidR="00FB115A" w:rsidRPr="00723E3A" w:rsidRDefault="00FB115A" w:rsidP="00FB115A">
      <w:pPr>
        <w:spacing w:line="360" w:lineRule="auto"/>
        <w:rPr>
          <w:b/>
        </w:rPr>
      </w:pPr>
      <w:r w:rsidRPr="00723E3A">
        <w:rPr>
          <w:rFonts w:hint="eastAsia"/>
          <w:b/>
        </w:rPr>
        <w:t>数据样例：</w:t>
      </w:r>
    </w:p>
    <w:p w:rsidR="0061437F" w:rsidRDefault="00FB115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232FA04" wp14:editId="5CEACADA">
            <wp:extent cx="5274310" cy="163296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3" w:rsidRDefault="00C87053">
      <w:pPr>
        <w:rPr>
          <w:rFonts w:hint="eastAsia"/>
        </w:rPr>
      </w:pPr>
      <w:r w:rsidRPr="00723E3A">
        <w:rPr>
          <w:rFonts w:hint="eastAsia"/>
        </w:rPr>
        <w:t>1</w:t>
      </w:r>
      <w:r w:rsidRPr="00723E3A">
        <w:rPr>
          <w:rFonts w:hint="eastAsia"/>
        </w:rPr>
        <w:t>、</w:t>
      </w:r>
      <w:r w:rsidR="00723E3A" w:rsidRPr="00723E3A">
        <w:rPr>
          <w:rFonts w:hint="eastAsia"/>
          <w:b/>
        </w:rPr>
        <w:t>数据转换：</w:t>
      </w:r>
      <w:r w:rsidRPr="00723E3A">
        <w:rPr>
          <w:rFonts w:hint="eastAsia"/>
        </w:rPr>
        <w:t>增加两个衍生变量</w:t>
      </w:r>
      <w:r>
        <w:rPr>
          <w:rFonts w:hint="eastAsia"/>
          <w:b/>
        </w:rPr>
        <w:t>：</w:t>
      </w:r>
      <w:r w:rsidRPr="00BA7F43">
        <w:rPr>
          <w:rFonts w:hint="eastAsia"/>
        </w:rPr>
        <w:t>周活跃度</w:t>
      </w:r>
      <w:r w:rsidRPr="00BA7F43">
        <w:rPr>
          <w:rFonts w:hint="eastAsia"/>
        </w:rPr>
        <w:t>=</w:t>
      </w:r>
      <w:r w:rsidRPr="00BA7F43">
        <w:rPr>
          <w:rFonts w:hint="eastAsia"/>
        </w:rPr>
        <w:t>登录总次数</w:t>
      </w:r>
      <w:r w:rsidRPr="00BA7F43">
        <w:rPr>
          <w:rFonts w:hint="eastAsia"/>
        </w:rPr>
        <w:t>/7</w:t>
      </w:r>
      <w:r w:rsidRPr="00BA7F43">
        <w:rPr>
          <w:rFonts w:hint="eastAsia"/>
        </w:rPr>
        <w:t>；玩牌胜率</w:t>
      </w:r>
      <w:r w:rsidRPr="00BA7F43">
        <w:rPr>
          <w:rFonts w:hint="eastAsia"/>
        </w:rPr>
        <w:t>=</w:t>
      </w:r>
      <w:r w:rsidRPr="00BA7F43">
        <w:rPr>
          <w:rFonts w:hint="eastAsia"/>
        </w:rPr>
        <w:t>赢牌局数</w:t>
      </w:r>
      <w:r w:rsidRPr="00BA7F43">
        <w:rPr>
          <w:rFonts w:hint="eastAsia"/>
        </w:rPr>
        <w:t>/</w:t>
      </w:r>
      <w:r>
        <w:rPr>
          <w:rFonts w:hint="eastAsia"/>
        </w:rPr>
        <w:t>玩牌局数</w:t>
      </w:r>
    </w:p>
    <w:p w:rsidR="00723E3A" w:rsidRDefault="00723E3A">
      <w:pPr>
        <w:rPr>
          <w:rFonts w:hint="eastAsia"/>
        </w:rPr>
      </w:pPr>
    </w:p>
    <w:p w:rsidR="00723E3A" w:rsidRDefault="00723E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23E3A">
        <w:rPr>
          <w:rFonts w:hint="eastAsia"/>
          <w:b/>
        </w:rPr>
        <w:t>数据探索：</w:t>
      </w:r>
      <w:r>
        <w:rPr>
          <w:rFonts w:hint="eastAsia"/>
        </w:rPr>
        <w:t>研究是否流失与其他变量间的关系？希望能画出以下相关系数可视化结果：</w:t>
      </w:r>
    </w:p>
    <w:p w:rsidR="00723E3A" w:rsidRDefault="00723E3A">
      <w:pPr>
        <w:rPr>
          <w:rFonts w:hint="eastAsia"/>
          <w:b/>
        </w:rPr>
      </w:pPr>
      <w:ins w:id="0" w:author="Daniel.xie" w:date="2017-01-12T00:07:00Z">
        <w:r>
          <w:rPr>
            <w:noProof/>
          </w:rPr>
          <w:drawing>
            <wp:inline distT="0" distB="0" distL="0" distR="0" wp14:anchorId="39C4044E" wp14:editId="2FE5ED9E">
              <wp:extent cx="5274310" cy="1111250"/>
              <wp:effectExtent l="0" t="0" r="2540" b="0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11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23E3A" w:rsidRDefault="00723E3A">
      <w:pPr>
        <w:rPr>
          <w:rFonts w:hint="eastAsia"/>
          <w:b/>
        </w:rPr>
      </w:pPr>
    </w:p>
    <w:p w:rsidR="00723E3A" w:rsidRPr="00723E3A" w:rsidRDefault="00723E3A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、数据建模：</w:t>
      </w:r>
      <w:r w:rsidRPr="00723E3A">
        <w:rPr>
          <w:rFonts w:hint="eastAsia"/>
        </w:rPr>
        <w:t>利用十折交叉验证，利用</w:t>
      </w:r>
      <w:r w:rsidR="00B648B3">
        <w:rPr>
          <w:rFonts w:hint="eastAsia"/>
        </w:rPr>
        <w:t>决策树、随机森林、人工神经网络这三种分类算法建立分类模型，并通过对比结果选择最优模型最为将来的流失预测模型。</w:t>
      </w:r>
      <w:bookmarkStart w:id="1" w:name="_GoBack"/>
      <w:bookmarkEnd w:id="1"/>
    </w:p>
    <w:sectPr w:rsidR="00723E3A" w:rsidRPr="0072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06" w:rsidRDefault="00007E06" w:rsidP="001146A1">
      <w:r>
        <w:separator/>
      </w:r>
    </w:p>
  </w:endnote>
  <w:endnote w:type="continuationSeparator" w:id="0">
    <w:p w:rsidR="00007E06" w:rsidRDefault="00007E06" w:rsidP="0011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06" w:rsidRDefault="00007E06" w:rsidP="001146A1">
      <w:r>
        <w:separator/>
      </w:r>
    </w:p>
  </w:footnote>
  <w:footnote w:type="continuationSeparator" w:id="0">
    <w:p w:rsidR="00007E06" w:rsidRDefault="00007E06" w:rsidP="0011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5FF4"/>
    <w:multiLevelType w:val="hybridMultilevel"/>
    <w:tmpl w:val="ED3240EA"/>
    <w:lvl w:ilvl="0" w:tplc="8A60F13E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41"/>
    <w:rsid w:val="00007E06"/>
    <w:rsid w:val="001146A1"/>
    <w:rsid w:val="0061437F"/>
    <w:rsid w:val="00723E3A"/>
    <w:rsid w:val="008B1CC2"/>
    <w:rsid w:val="00B648B3"/>
    <w:rsid w:val="00C87053"/>
    <w:rsid w:val="00E24741"/>
    <w:rsid w:val="00F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6A1"/>
    <w:rPr>
      <w:sz w:val="18"/>
      <w:szCs w:val="18"/>
    </w:rPr>
  </w:style>
  <w:style w:type="paragraph" w:styleId="a5">
    <w:name w:val="List Paragraph"/>
    <w:basedOn w:val="a"/>
    <w:uiPriority w:val="34"/>
    <w:qFormat/>
    <w:rsid w:val="0061437F"/>
    <w:pPr>
      <w:ind w:firstLineChars="200" w:firstLine="420"/>
    </w:pPr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FB11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1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6A1"/>
    <w:rPr>
      <w:sz w:val="18"/>
      <w:szCs w:val="18"/>
    </w:rPr>
  </w:style>
  <w:style w:type="paragraph" w:styleId="a5">
    <w:name w:val="List Paragraph"/>
    <w:basedOn w:val="a"/>
    <w:uiPriority w:val="34"/>
    <w:qFormat/>
    <w:rsid w:val="0061437F"/>
    <w:pPr>
      <w:ind w:firstLineChars="200" w:firstLine="420"/>
    </w:pPr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FB11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Daniel.xie</dc:creator>
  <cp:keywords/>
  <dc:description/>
  <cp:lastModifiedBy>Daniel.xie</cp:lastModifiedBy>
  <cp:revision>7</cp:revision>
  <dcterms:created xsi:type="dcterms:W3CDTF">2017-07-29T15:55:00Z</dcterms:created>
  <dcterms:modified xsi:type="dcterms:W3CDTF">2017-07-29T16:01:00Z</dcterms:modified>
</cp:coreProperties>
</file>